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F0" w:rsidRPr="007B7BDD" w:rsidRDefault="007B7BDD" w:rsidP="007B7BDD">
      <w:pPr>
        <w:jc w:val="center"/>
        <w:rPr>
          <w:b/>
          <w:lang w:val="en-US"/>
        </w:rPr>
      </w:pPr>
      <w:r w:rsidRPr="007B7BDD">
        <w:rPr>
          <w:b/>
          <w:lang w:val="en-US"/>
        </w:rPr>
        <w:t xml:space="preserve">SARS-CoV-2 omicron variant modelling </w:t>
      </w:r>
    </w:p>
    <w:p w:rsidR="007B7BDD" w:rsidRDefault="00B635E0" w:rsidP="007B7BDD">
      <w:pPr>
        <w:jc w:val="center"/>
        <w:rPr>
          <w:lang w:val="en-US"/>
        </w:rPr>
      </w:pPr>
      <w:r>
        <w:rPr>
          <w:lang w:val="en-US"/>
        </w:rPr>
        <w:t xml:space="preserve">Bram van Bunnik and </w:t>
      </w:r>
      <w:r w:rsidR="007B7BDD">
        <w:rPr>
          <w:lang w:val="en-US"/>
        </w:rPr>
        <w:t>Mark Woolhouse, University of Edinburgh</w:t>
      </w:r>
      <w:r w:rsidR="000267D1">
        <w:rPr>
          <w:lang w:val="en-US"/>
        </w:rPr>
        <w:t>, 01/12/21</w:t>
      </w:r>
    </w:p>
    <w:p w:rsidR="007B7BDD" w:rsidRDefault="007B7BDD">
      <w:pPr>
        <w:rPr>
          <w:lang w:val="en-US"/>
        </w:rPr>
      </w:pPr>
    </w:p>
    <w:p w:rsidR="00B635E0" w:rsidRPr="00907973" w:rsidRDefault="00B635E0" w:rsidP="00B635E0">
      <w:pPr>
        <w:jc w:val="center"/>
        <w:rPr>
          <w:color w:val="FF0000"/>
          <w:sz w:val="32"/>
          <w:szCs w:val="32"/>
        </w:rPr>
      </w:pPr>
      <w:r w:rsidRPr="00907973">
        <w:rPr>
          <w:color w:val="FF0000"/>
          <w:sz w:val="32"/>
          <w:szCs w:val="32"/>
        </w:rPr>
        <w:t xml:space="preserve">WORK IN PROGESS </w:t>
      </w:r>
    </w:p>
    <w:p w:rsidR="00B635E0" w:rsidRPr="00907973" w:rsidRDefault="00B635E0" w:rsidP="00B635E0">
      <w:pPr>
        <w:jc w:val="center"/>
        <w:rPr>
          <w:color w:val="FF0000"/>
          <w:sz w:val="32"/>
          <w:szCs w:val="32"/>
        </w:rPr>
      </w:pPr>
      <w:r w:rsidRPr="00907973">
        <w:rPr>
          <w:color w:val="FF0000"/>
          <w:sz w:val="32"/>
          <w:szCs w:val="32"/>
        </w:rPr>
        <w:t>YET TO UNDERGO INTERNAL QUALITY CONTROL</w:t>
      </w:r>
    </w:p>
    <w:p w:rsidR="00B635E0" w:rsidRPr="00135D53" w:rsidRDefault="00B635E0" w:rsidP="00B635E0">
      <w:pPr>
        <w:jc w:val="center"/>
        <w:rPr>
          <w:sz w:val="32"/>
          <w:szCs w:val="32"/>
        </w:rPr>
      </w:pPr>
      <w:r w:rsidRPr="00907973">
        <w:rPr>
          <w:color w:val="FF0000"/>
          <w:sz w:val="32"/>
          <w:szCs w:val="32"/>
        </w:rPr>
        <w:t>TREAT AS PROVISIONAL - DO NOT CITE</w:t>
      </w:r>
    </w:p>
    <w:p w:rsidR="00B635E0" w:rsidRPr="00AF0AFB" w:rsidRDefault="00B635E0" w:rsidP="00B635E0">
      <w:pPr>
        <w:rPr>
          <w:u w:val="single"/>
        </w:rPr>
      </w:pPr>
      <w:r>
        <w:rPr>
          <w:u w:val="single"/>
        </w:rPr>
        <w:t>Key points</w:t>
      </w:r>
    </w:p>
    <w:p w:rsidR="00B635E0" w:rsidRDefault="0075338F" w:rsidP="00B635E0">
      <w:pPr>
        <w:pStyle w:val="ListParagraph"/>
        <w:numPr>
          <w:ilvl w:val="0"/>
          <w:numId w:val="2"/>
        </w:numPr>
      </w:pPr>
      <w:r>
        <w:t>2-strain SIR model</w:t>
      </w:r>
      <w:r w:rsidR="00140C90">
        <w:t xml:space="preserve"> generating time line of hospitalised cases during roll-out of booster vaccinations</w:t>
      </w:r>
    </w:p>
    <w:p w:rsidR="00672E0C" w:rsidRDefault="00672E0C" w:rsidP="00B635E0">
      <w:pPr>
        <w:pStyle w:val="ListParagraph"/>
        <w:numPr>
          <w:ilvl w:val="0"/>
          <w:numId w:val="2"/>
        </w:numPr>
      </w:pPr>
      <w:r>
        <w:t xml:space="preserve">Baseline assumptions that omicron is x2 transmissible, equally pathogenic, </w:t>
      </w:r>
      <w:r w:rsidR="00BC48F3">
        <w:t xml:space="preserve">prior delta infection has no effect, </w:t>
      </w:r>
      <w:r>
        <w:t xml:space="preserve">vaccination has no effect on omicron </w:t>
      </w:r>
      <w:r w:rsidR="00BC48F3">
        <w:t>transmissibility</w:t>
      </w:r>
    </w:p>
    <w:p w:rsidR="00BC48F3" w:rsidRDefault="00BC48F3" w:rsidP="00B635E0">
      <w:pPr>
        <w:pStyle w:val="ListParagraph"/>
        <w:numPr>
          <w:ilvl w:val="0"/>
          <w:numId w:val="2"/>
        </w:numPr>
      </w:pPr>
      <w:r>
        <w:t>Impact of omicron limited by herd immunity (against omicron) and impact of booster vaccination on hospitalisation rate.</w:t>
      </w:r>
    </w:p>
    <w:p w:rsidR="00B635E0" w:rsidRDefault="00140C90" w:rsidP="00B635E0">
      <w:pPr>
        <w:pStyle w:val="ListParagraph"/>
        <w:numPr>
          <w:ilvl w:val="0"/>
          <w:numId w:val="2"/>
        </w:numPr>
      </w:pPr>
      <w:r>
        <w:t>In presence of delta only hospital cases fall by approx. 75% over 2 months</w:t>
      </w:r>
    </w:p>
    <w:p w:rsidR="00B635E0" w:rsidRDefault="00140C90" w:rsidP="00B635E0">
      <w:pPr>
        <w:pStyle w:val="ListParagraph"/>
        <w:numPr>
          <w:ilvl w:val="0"/>
          <w:numId w:val="2"/>
        </w:numPr>
      </w:pPr>
      <w:r>
        <w:t>In additional presence of omicron hospital cases start to increase again after approx. 30 days</w:t>
      </w:r>
    </w:p>
    <w:p w:rsidR="00140C90" w:rsidRDefault="00140C90" w:rsidP="00B635E0">
      <w:pPr>
        <w:pStyle w:val="ListParagraph"/>
        <w:numPr>
          <w:ilvl w:val="0"/>
          <w:numId w:val="2"/>
        </w:numPr>
      </w:pPr>
      <w:r>
        <w:t xml:space="preserve">At realistic roll-out rates this may </w:t>
      </w:r>
      <w:r w:rsidRPr="00140C90">
        <w:rPr>
          <w:b/>
        </w:rPr>
        <w:t>not</w:t>
      </w:r>
      <w:r>
        <w:t xml:space="preserve"> lead to a peak in hospitalisations exceeding current levels, but peak size is very sensitive to roll-out rate</w:t>
      </w:r>
    </w:p>
    <w:p w:rsidR="00140C90" w:rsidRDefault="00140C90" w:rsidP="00B635E0">
      <w:pPr>
        <w:pStyle w:val="ListParagraph"/>
        <w:numPr>
          <w:ilvl w:val="0"/>
          <w:numId w:val="2"/>
        </w:numPr>
      </w:pPr>
      <w:r>
        <w:t>Pea</w:t>
      </w:r>
      <w:r w:rsidR="00C53513">
        <w:t>k size is also somewhat</w:t>
      </w:r>
      <w:r>
        <w:t xml:space="preserve"> sensitive t</w:t>
      </w:r>
      <w:r w:rsidR="000267D1">
        <w:t>o hospitalisation rate of omicron infections in the non-boosted population.</w:t>
      </w:r>
    </w:p>
    <w:p w:rsidR="00672E0C" w:rsidRDefault="00672E0C" w:rsidP="00B635E0">
      <w:pPr>
        <w:pStyle w:val="ListParagraph"/>
        <w:numPr>
          <w:ilvl w:val="0"/>
          <w:numId w:val="2"/>
        </w:numPr>
      </w:pPr>
      <w:r>
        <w:t>Sensitivity analysis by FAST (Fourier Amplitude Sensitivity Test)</w:t>
      </w:r>
      <w:r w:rsidR="00C53513">
        <w:t xml:space="preserve"> confirms that booster roll-out rate is critical, thus supporting </w:t>
      </w:r>
      <w:proofErr w:type="spellStart"/>
      <w:r w:rsidR="00C53513">
        <w:t>GovUK</w:t>
      </w:r>
      <w:proofErr w:type="spellEnd"/>
      <w:r w:rsidR="00C53513">
        <w:t xml:space="preserve"> policy</w:t>
      </w:r>
    </w:p>
    <w:p w:rsidR="00B635E0" w:rsidRPr="00091D1B" w:rsidRDefault="00B635E0" w:rsidP="00B635E0">
      <w:pPr>
        <w:rPr>
          <w:u w:val="single"/>
        </w:rPr>
      </w:pPr>
      <w:r>
        <w:rPr>
          <w:u w:val="single"/>
        </w:rPr>
        <w:t>Model</w:t>
      </w:r>
    </w:p>
    <w:p w:rsidR="00B635E0" w:rsidRDefault="00B635E0" w:rsidP="00B635E0">
      <w:pPr>
        <w:pStyle w:val="ListParagraph"/>
        <w:numPr>
          <w:ilvl w:val="0"/>
          <w:numId w:val="1"/>
        </w:numPr>
      </w:pPr>
      <w:r>
        <w:t>2-strain SIR model with vaccination</w:t>
      </w:r>
      <w:r w:rsidR="007864DF">
        <w:t xml:space="preserve"> (Figure 1):</w:t>
      </w:r>
    </w:p>
    <w:p w:rsidR="007864DF" w:rsidRDefault="007864DF" w:rsidP="007864DF">
      <w:pPr>
        <w:pStyle w:val="ListParagraph"/>
        <w:numPr>
          <w:ilvl w:val="1"/>
          <w:numId w:val="1"/>
        </w:numPr>
      </w:pPr>
      <w:r>
        <w:t>S = no booster</w:t>
      </w:r>
    </w:p>
    <w:p w:rsidR="007864DF" w:rsidRDefault="007864DF" w:rsidP="007864DF">
      <w:pPr>
        <w:pStyle w:val="ListParagraph"/>
        <w:numPr>
          <w:ilvl w:val="1"/>
          <w:numId w:val="1"/>
        </w:numPr>
      </w:pPr>
      <w:r>
        <w:t>V = booster vaccinated</w:t>
      </w:r>
    </w:p>
    <w:p w:rsidR="007864DF" w:rsidRDefault="007864DF" w:rsidP="007864DF">
      <w:pPr>
        <w:pStyle w:val="ListParagraph"/>
        <w:numPr>
          <w:ilvl w:val="1"/>
          <w:numId w:val="1"/>
        </w:numPr>
      </w:pPr>
      <w:r>
        <w:t>Ix(Y) = infected with strain x, Y= S, V, R1</w:t>
      </w:r>
      <w:r w:rsidR="0075338F">
        <w:t>/</w:t>
      </w:r>
      <w:r>
        <w:t>R2</w:t>
      </w:r>
    </w:p>
    <w:p w:rsidR="007864DF" w:rsidRDefault="007864DF" w:rsidP="007864DF">
      <w:pPr>
        <w:pStyle w:val="ListParagraph"/>
        <w:numPr>
          <w:ilvl w:val="1"/>
          <w:numId w:val="1"/>
        </w:numPr>
      </w:pPr>
      <w:r>
        <w:t>Rx = recovered with strain x</w:t>
      </w:r>
    </w:p>
    <w:p w:rsidR="007864DF" w:rsidRDefault="007864DF" w:rsidP="007864DF">
      <w:pPr>
        <w:pStyle w:val="ListParagraph"/>
        <w:numPr>
          <w:ilvl w:val="1"/>
          <w:numId w:val="1"/>
        </w:numPr>
      </w:pPr>
      <w:r>
        <w:t>H = hospitalised case</w:t>
      </w:r>
      <w:r w:rsidR="00C740E3">
        <w:t>s (summed fractions of Ix(Y))</w:t>
      </w:r>
    </w:p>
    <w:p w:rsidR="00B635E0" w:rsidRPr="00907973" w:rsidRDefault="00B635E0" w:rsidP="00B635E0">
      <w:pPr>
        <w:pStyle w:val="ListParagraph"/>
        <w:numPr>
          <w:ilvl w:val="0"/>
          <w:numId w:val="1"/>
        </w:numPr>
      </w:pPr>
      <w:r>
        <w:t>Baseline model calibrated to</w:t>
      </w:r>
      <w:r w:rsidR="007864DF">
        <w:t xml:space="preserve"> basic</w:t>
      </w:r>
      <w:r w:rsidR="004872F6">
        <w:t xml:space="preserve"> reproduction number</w:t>
      </w:r>
      <w:r>
        <w:t>=</w:t>
      </w:r>
      <w:r w:rsidR="007864DF">
        <w:t>2.0</w:t>
      </w:r>
      <w:r>
        <w:t xml:space="preserve"> for </w:t>
      </w:r>
      <w:r w:rsidR="00CA1663">
        <w:t>strain 1 at t=0</w:t>
      </w:r>
      <w:r>
        <w:t xml:space="preserve"> </w:t>
      </w:r>
    </w:p>
    <w:p w:rsidR="00B635E0" w:rsidRPr="00C10151" w:rsidRDefault="00B635E0" w:rsidP="00B635E0">
      <w:pPr>
        <w:pStyle w:val="ListParagraph"/>
        <w:numPr>
          <w:ilvl w:val="0"/>
          <w:numId w:val="1"/>
        </w:numPr>
      </w:pPr>
      <w:r>
        <w:rPr>
          <w:rFonts w:cstheme="minorHAnsi"/>
        </w:rPr>
        <w:t>Fixed features:</w:t>
      </w:r>
    </w:p>
    <w:p w:rsidR="00B635E0" w:rsidRPr="00CC6248" w:rsidRDefault="004872F6" w:rsidP="00B635E0">
      <w:pPr>
        <w:pStyle w:val="ListParagraph"/>
        <w:numPr>
          <w:ilvl w:val="1"/>
          <w:numId w:val="1"/>
        </w:numPr>
      </w:pPr>
      <w:r>
        <w:rPr>
          <w:rFonts w:cstheme="minorHAnsi"/>
        </w:rPr>
        <w:t>Beta for S*I1</w:t>
      </w:r>
    </w:p>
    <w:p w:rsidR="00B635E0" w:rsidRPr="00CC6248" w:rsidRDefault="004872F6" w:rsidP="00B635E0">
      <w:pPr>
        <w:pStyle w:val="ListParagraph"/>
        <w:numPr>
          <w:ilvl w:val="1"/>
          <w:numId w:val="1"/>
        </w:numPr>
      </w:pPr>
      <w:r>
        <w:rPr>
          <w:rFonts w:cstheme="minorHAnsi"/>
        </w:rPr>
        <w:t>Beta for V*I1</w:t>
      </w:r>
      <w:r w:rsidR="00672E0C">
        <w:rPr>
          <w:rFonts w:cstheme="minorHAnsi"/>
        </w:rPr>
        <w:t xml:space="preserve"> [set at 0.5xB</w:t>
      </w:r>
      <w:r w:rsidR="00CA1663">
        <w:rPr>
          <w:rFonts w:cstheme="minorHAnsi"/>
        </w:rPr>
        <w:t>eta(SI1)]</w:t>
      </w:r>
    </w:p>
    <w:p w:rsidR="00CC6248" w:rsidRPr="00CC6248" w:rsidRDefault="00CC6248" w:rsidP="00B635E0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IHR for </w:t>
      </w:r>
      <w:r w:rsidR="004872F6">
        <w:rPr>
          <w:rFonts w:cstheme="minorHAnsi"/>
        </w:rPr>
        <w:t>I1(S)</w:t>
      </w:r>
    </w:p>
    <w:p w:rsidR="00CC6248" w:rsidRPr="00CC6248" w:rsidRDefault="004872F6" w:rsidP="00B635E0">
      <w:pPr>
        <w:pStyle w:val="ListParagraph"/>
        <w:numPr>
          <w:ilvl w:val="1"/>
          <w:numId w:val="1"/>
        </w:numPr>
      </w:pPr>
      <w:r>
        <w:rPr>
          <w:rFonts w:cstheme="minorHAnsi"/>
        </w:rPr>
        <w:t>IHR for I1(V)</w:t>
      </w:r>
    </w:p>
    <w:p w:rsidR="00CC6248" w:rsidRPr="006A4B97" w:rsidRDefault="00CC6248" w:rsidP="00B635E0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Generation time for </w:t>
      </w:r>
      <w:r w:rsidR="00CA1663">
        <w:rPr>
          <w:rFonts w:cstheme="minorHAnsi"/>
        </w:rPr>
        <w:t>strains 1 and 2</w:t>
      </w:r>
      <w:r>
        <w:rPr>
          <w:rFonts w:cstheme="minorHAnsi"/>
        </w:rPr>
        <w:t xml:space="preserve"> [assumed equal]</w:t>
      </w:r>
    </w:p>
    <w:p w:rsidR="00B635E0" w:rsidRPr="00C10151" w:rsidRDefault="00B635E0" w:rsidP="00B635E0">
      <w:pPr>
        <w:pStyle w:val="ListParagraph"/>
        <w:numPr>
          <w:ilvl w:val="0"/>
          <w:numId w:val="1"/>
        </w:numPr>
      </w:pPr>
      <w:r>
        <w:rPr>
          <w:rFonts w:cstheme="minorHAnsi"/>
        </w:rPr>
        <w:t>Adjustable features:</w:t>
      </w:r>
    </w:p>
    <w:p w:rsidR="006A4B97" w:rsidRPr="00CC6248" w:rsidRDefault="004872F6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Be</w:t>
      </w:r>
      <w:r w:rsidR="00CA1663">
        <w:rPr>
          <w:rFonts w:cstheme="minorHAnsi"/>
        </w:rPr>
        <w:t>ta(S</w:t>
      </w:r>
      <w:r>
        <w:rPr>
          <w:rFonts w:cstheme="minorHAnsi"/>
        </w:rPr>
        <w:t>I2</w:t>
      </w:r>
      <w:r w:rsidR="00CA1663">
        <w:rPr>
          <w:rFonts w:cstheme="minorHAnsi"/>
        </w:rPr>
        <w:t>) relative to beta(SI</w:t>
      </w:r>
      <w:r w:rsidR="00CA1663" w:rsidRPr="00672E0C">
        <w:rPr>
          <w:rFonts w:cstheme="minorHAnsi"/>
        </w:rPr>
        <w:t>1</w:t>
      </w:r>
      <w:r w:rsidR="00CA1663">
        <w:rPr>
          <w:rFonts w:cstheme="minorHAnsi"/>
        </w:rPr>
        <w:t xml:space="preserve">) </w:t>
      </w:r>
    </w:p>
    <w:p w:rsidR="006A4B97" w:rsidRPr="00C10151" w:rsidRDefault="00CA1663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Beta(V</w:t>
      </w:r>
      <w:r w:rsidR="004872F6">
        <w:rPr>
          <w:rFonts w:cstheme="minorHAnsi"/>
        </w:rPr>
        <w:t>I2</w:t>
      </w:r>
      <w:r>
        <w:rPr>
          <w:rFonts w:cstheme="minorHAnsi"/>
        </w:rPr>
        <w:t>) relati</w:t>
      </w:r>
      <w:r w:rsidR="00672E0C">
        <w:rPr>
          <w:rFonts w:cstheme="minorHAnsi"/>
        </w:rPr>
        <w:t>ve to beta(SI2)</w:t>
      </w:r>
    </w:p>
    <w:p w:rsidR="006A4B97" w:rsidRPr="004872F6" w:rsidRDefault="00CA1663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Beta(R1</w:t>
      </w:r>
      <w:r w:rsidR="004872F6">
        <w:rPr>
          <w:rFonts w:cstheme="minorHAnsi"/>
        </w:rPr>
        <w:t>I2</w:t>
      </w:r>
      <w:r>
        <w:rPr>
          <w:rFonts w:cstheme="minorHAnsi"/>
        </w:rPr>
        <w:t>) rela</w:t>
      </w:r>
      <w:r w:rsidR="00672E0C">
        <w:rPr>
          <w:rFonts w:cstheme="minorHAnsi"/>
        </w:rPr>
        <w:t>tive to beta(S12)</w:t>
      </w:r>
    </w:p>
    <w:p w:rsidR="004872F6" w:rsidRPr="00CC6248" w:rsidRDefault="00E2309C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Beta(R2</w:t>
      </w:r>
      <w:r w:rsidR="004872F6">
        <w:rPr>
          <w:rFonts w:cstheme="minorHAnsi"/>
        </w:rPr>
        <w:t>I1</w:t>
      </w:r>
      <w:r>
        <w:rPr>
          <w:rFonts w:cstheme="minorHAnsi"/>
        </w:rPr>
        <w:t>) relative to</w:t>
      </w:r>
      <w:r w:rsidR="00672E0C">
        <w:rPr>
          <w:rFonts w:cstheme="minorHAnsi"/>
        </w:rPr>
        <w:t xml:space="preserve"> beta(SI2)</w:t>
      </w:r>
    </w:p>
    <w:p w:rsidR="006A4B97" w:rsidRPr="00CC6248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IHR for </w:t>
      </w:r>
      <w:r w:rsidR="004872F6">
        <w:rPr>
          <w:rFonts w:cstheme="minorHAnsi"/>
        </w:rPr>
        <w:t>I2(S)</w:t>
      </w:r>
      <w:r w:rsidR="00E2309C">
        <w:rPr>
          <w:rFonts w:cstheme="minorHAnsi"/>
        </w:rPr>
        <w:t xml:space="preserve"> relative t</w:t>
      </w:r>
      <w:r w:rsidR="00672E0C">
        <w:rPr>
          <w:rFonts w:cstheme="minorHAnsi"/>
        </w:rPr>
        <w:t>o IHR for I1(S)</w:t>
      </w:r>
    </w:p>
    <w:p w:rsidR="006A4B97" w:rsidRPr="00CC6248" w:rsidRDefault="004872F6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lastRenderedPageBreak/>
        <w:t>IHR for I2(V)</w:t>
      </w:r>
      <w:r w:rsidR="00E2309C" w:rsidRPr="00E2309C">
        <w:rPr>
          <w:rFonts w:cstheme="minorHAnsi"/>
        </w:rPr>
        <w:t xml:space="preserve"> </w:t>
      </w:r>
      <w:r w:rsidR="00E2309C">
        <w:rPr>
          <w:rFonts w:cstheme="minorHAnsi"/>
        </w:rPr>
        <w:t>relative to IHR for I1(V</w:t>
      </w:r>
      <w:r w:rsidR="00672E0C">
        <w:rPr>
          <w:rFonts w:cstheme="minorHAnsi"/>
        </w:rPr>
        <w:t>)</w:t>
      </w:r>
    </w:p>
    <w:p w:rsidR="00CC6248" w:rsidRPr="004872F6" w:rsidRDefault="004872F6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IHR for I2(R1)</w:t>
      </w:r>
      <w:r w:rsidR="00E2309C" w:rsidRPr="00E2309C">
        <w:rPr>
          <w:rFonts w:cstheme="minorHAnsi"/>
        </w:rPr>
        <w:t xml:space="preserve"> </w:t>
      </w:r>
      <w:r w:rsidR="00A24EA3">
        <w:rPr>
          <w:rFonts w:cstheme="minorHAnsi"/>
        </w:rPr>
        <w:t>relative to IHR for I2</w:t>
      </w:r>
      <w:r w:rsidR="00E2309C">
        <w:rPr>
          <w:rFonts w:cstheme="minorHAnsi"/>
        </w:rPr>
        <w:t>(</w:t>
      </w:r>
      <w:r w:rsidR="00A24EA3">
        <w:rPr>
          <w:rFonts w:cstheme="minorHAnsi"/>
        </w:rPr>
        <w:t>S</w:t>
      </w:r>
      <w:r w:rsidR="00672E0C">
        <w:rPr>
          <w:rFonts w:cstheme="minorHAnsi"/>
        </w:rPr>
        <w:t>)</w:t>
      </w:r>
    </w:p>
    <w:p w:rsidR="004872F6" w:rsidRPr="00672E0C" w:rsidRDefault="004872F6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IHR for I1(R2)</w:t>
      </w:r>
      <w:r w:rsidR="00E2309C" w:rsidRPr="00E2309C">
        <w:rPr>
          <w:rFonts w:cstheme="minorHAnsi"/>
        </w:rPr>
        <w:t xml:space="preserve"> </w:t>
      </w:r>
      <w:r w:rsidR="00E2309C">
        <w:rPr>
          <w:rFonts w:cstheme="minorHAnsi"/>
        </w:rPr>
        <w:t>relative to IHR for I1</w:t>
      </w:r>
      <w:r w:rsidR="00030D5B">
        <w:rPr>
          <w:rFonts w:cstheme="minorHAnsi"/>
        </w:rPr>
        <w:t>(S</w:t>
      </w:r>
      <w:r w:rsidR="00672E0C">
        <w:rPr>
          <w:rFonts w:cstheme="minorHAnsi"/>
        </w:rPr>
        <w:t>)</w:t>
      </w:r>
    </w:p>
    <w:p w:rsidR="00672E0C" w:rsidRDefault="00672E0C" w:rsidP="00672E0C">
      <w:pPr>
        <w:pStyle w:val="ListParagraph"/>
        <w:numPr>
          <w:ilvl w:val="1"/>
          <w:numId w:val="1"/>
        </w:numPr>
      </w:pPr>
      <w:r>
        <w:rPr>
          <w:rFonts w:cstheme="minorHAnsi"/>
        </w:rPr>
        <w:t>Rate of vaccination</w:t>
      </w:r>
    </w:p>
    <w:p w:rsidR="00B635E0" w:rsidRPr="00C10151" w:rsidRDefault="00B635E0" w:rsidP="00B635E0">
      <w:pPr>
        <w:pStyle w:val="ListParagraph"/>
        <w:numPr>
          <w:ilvl w:val="0"/>
          <w:numId w:val="1"/>
        </w:numPr>
      </w:pPr>
      <w:r>
        <w:rPr>
          <w:rFonts w:cstheme="minorHAnsi"/>
        </w:rPr>
        <w:t>Starting conditions</w:t>
      </w:r>
      <w:r w:rsidR="00825509">
        <w:rPr>
          <w:rFonts w:cstheme="minorHAnsi"/>
        </w:rPr>
        <w:t xml:space="preserve"> (t=0)</w:t>
      </w:r>
      <w:r>
        <w:rPr>
          <w:rFonts w:cstheme="minorHAnsi"/>
        </w:rPr>
        <w:t>:</w:t>
      </w:r>
    </w:p>
    <w:p w:rsidR="00825509" w:rsidRPr="0075338F" w:rsidRDefault="00CC6248" w:rsidP="0075338F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Baseline </w:t>
      </w:r>
      <w:r w:rsidR="00B635E0">
        <w:rPr>
          <w:rFonts w:cstheme="minorHAnsi"/>
        </w:rPr>
        <w:t>S</w:t>
      </w:r>
      <w:r w:rsidR="0075338F">
        <w:rPr>
          <w:rFonts w:cstheme="minorHAnsi"/>
        </w:rPr>
        <w:t>=0.48,</w:t>
      </w:r>
      <w:r w:rsidR="00825509">
        <w:rPr>
          <w:rFonts w:cstheme="minorHAnsi"/>
        </w:rPr>
        <w:t xml:space="preserve"> I1(S)</w:t>
      </w:r>
      <w:r w:rsidR="0075338F">
        <w:rPr>
          <w:rFonts w:cstheme="minorHAnsi"/>
        </w:rPr>
        <w:t xml:space="preserve">=0.02, </w:t>
      </w:r>
      <w:r w:rsidR="00825509">
        <w:rPr>
          <w:rFonts w:cstheme="minorHAnsi"/>
        </w:rPr>
        <w:t>I1(V)</w:t>
      </w:r>
      <w:r w:rsidR="0075338F">
        <w:rPr>
          <w:rFonts w:cstheme="minorHAnsi"/>
        </w:rPr>
        <w:t>=0</w:t>
      </w:r>
      <w:r w:rsidR="00825509">
        <w:rPr>
          <w:rFonts w:cstheme="minorHAnsi"/>
        </w:rPr>
        <w:t>,</w:t>
      </w:r>
      <w:r w:rsidR="0075338F">
        <w:rPr>
          <w:rFonts w:cstheme="minorHAnsi"/>
        </w:rPr>
        <w:t xml:space="preserve"> I2(V)=0</w:t>
      </w:r>
      <w:r w:rsidR="00B635E0">
        <w:rPr>
          <w:rFonts w:cstheme="minorHAnsi"/>
        </w:rPr>
        <w:t xml:space="preserve"> R</w:t>
      </w:r>
      <w:r w:rsidR="00825509">
        <w:rPr>
          <w:rFonts w:cstheme="minorHAnsi"/>
        </w:rPr>
        <w:t>1</w:t>
      </w:r>
      <w:r w:rsidR="00B635E0">
        <w:rPr>
          <w:rFonts w:cstheme="minorHAnsi"/>
        </w:rPr>
        <w:t>=</w:t>
      </w:r>
      <w:r w:rsidR="0075338F">
        <w:rPr>
          <w:rFonts w:cstheme="minorHAnsi"/>
        </w:rPr>
        <w:t>0.3,</w:t>
      </w:r>
      <w:r w:rsidR="00B635E0">
        <w:rPr>
          <w:rFonts w:cstheme="minorHAnsi"/>
        </w:rPr>
        <w:t xml:space="preserve"> V=</w:t>
      </w:r>
      <w:r w:rsidR="0075338F">
        <w:rPr>
          <w:rFonts w:cstheme="minorHAnsi"/>
        </w:rPr>
        <w:t>0.2, R2=0,</w:t>
      </w:r>
      <w:r w:rsidR="00825509" w:rsidRPr="0075338F">
        <w:rPr>
          <w:rFonts w:cstheme="minorHAnsi"/>
        </w:rPr>
        <w:t xml:space="preserve"> I1(R2)=0</w:t>
      </w:r>
    </w:p>
    <w:p w:rsidR="0075338F" w:rsidRPr="00CC6248" w:rsidRDefault="0075338F" w:rsidP="0075338F">
      <w:pPr>
        <w:pStyle w:val="ListParagraph"/>
        <w:numPr>
          <w:ilvl w:val="1"/>
          <w:numId w:val="1"/>
        </w:numPr>
      </w:pPr>
      <w:r>
        <w:rPr>
          <w:rFonts w:cstheme="minorHAnsi"/>
        </w:rPr>
        <w:t>Baseline I2(S)= 100 cases</w:t>
      </w:r>
    </w:p>
    <w:p w:rsidR="006A4B97" w:rsidRPr="00C10151" w:rsidRDefault="006A4B97" w:rsidP="006A4B97">
      <w:pPr>
        <w:pStyle w:val="ListParagraph"/>
        <w:numPr>
          <w:ilvl w:val="0"/>
          <w:numId w:val="1"/>
        </w:numPr>
      </w:pPr>
      <w:r>
        <w:rPr>
          <w:rFonts w:cstheme="minorHAnsi"/>
        </w:rPr>
        <w:t>Outputs:</w:t>
      </w:r>
    </w:p>
    <w:p w:rsidR="00B635E0" w:rsidRP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Infection curves from t=0 to t=180</w:t>
      </w:r>
    </w:p>
    <w:p w:rsidR="006A4B97" w:rsidRP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Hospitalisation curves from t=0 to t=180</w:t>
      </w:r>
    </w:p>
    <w:p w:rsidR="006A4B97" w:rsidRP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Cumulative infections to t=180</w:t>
      </w:r>
    </w:p>
    <w:p w:rsidR="006A4B97" w:rsidRP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Cumulative hospitalisations to t=180</w:t>
      </w:r>
    </w:p>
    <w:p w:rsidR="006A4B97" w:rsidRP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Peak infections up to t=180</w:t>
      </w:r>
    </w:p>
    <w:p w:rsidR="006A4B97" w:rsidRDefault="006A4B97" w:rsidP="006A4B97">
      <w:pPr>
        <w:pStyle w:val="ListParagraph"/>
        <w:numPr>
          <w:ilvl w:val="1"/>
          <w:numId w:val="1"/>
        </w:numPr>
      </w:pPr>
      <w:r>
        <w:rPr>
          <w:rFonts w:cstheme="minorHAnsi"/>
        </w:rPr>
        <w:t>Peak hospitalisations up to t=180</w:t>
      </w:r>
    </w:p>
    <w:p w:rsidR="00B635E0" w:rsidRPr="007425E0" w:rsidRDefault="00B635E0" w:rsidP="00B635E0">
      <w:pPr>
        <w:rPr>
          <w:u w:val="single"/>
        </w:rPr>
      </w:pPr>
      <w:r>
        <w:rPr>
          <w:u w:val="single"/>
        </w:rPr>
        <w:t>Results</w:t>
      </w:r>
    </w:p>
    <w:p w:rsidR="00B635E0" w:rsidRDefault="00140C90" w:rsidP="00B635E0">
      <w:pPr>
        <w:pStyle w:val="ListParagraph"/>
        <w:numPr>
          <w:ilvl w:val="0"/>
          <w:numId w:val="1"/>
        </w:numPr>
      </w:pPr>
      <w:r>
        <w:t>Output for baseline parameters</w:t>
      </w:r>
      <w:r w:rsidR="00B635E0">
        <w:t xml:space="preserve"> </w:t>
      </w:r>
      <w:r>
        <w:t>one strain only in Fig 2a</w:t>
      </w:r>
    </w:p>
    <w:p w:rsidR="00140C90" w:rsidRDefault="00140C90" w:rsidP="00B635E0">
      <w:pPr>
        <w:pStyle w:val="ListParagraph"/>
        <w:numPr>
          <w:ilvl w:val="0"/>
          <w:numId w:val="1"/>
        </w:numPr>
      </w:pPr>
      <w:r>
        <w:t>Output for baseline parameters two strains in Fig 2b</w:t>
      </w:r>
    </w:p>
    <w:p w:rsidR="000267D1" w:rsidRDefault="000267D1" w:rsidP="00B635E0">
      <w:pPr>
        <w:pStyle w:val="ListParagraph"/>
        <w:numPr>
          <w:ilvl w:val="0"/>
          <w:numId w:val="1"/>
        </w:numPr>
      </w:pPr>
      <w:r>
        <w:t xml:space="preserve">FAST analysis shown in Fig 3. </w:t>
      </w:r>
    </w:p>
    <w:p w:rsidR="00140C90" w:rsidRDefault="00140C90"/>
    <w:p w:rsidR="000267D1" w:rsidRDefault="000267D1">
      <w:r>
        <w:br w:type="page"/>
      </w:r>
    </w:p>
    <w:p w:rsidR="00B635E0" w:rsidRDefault="00140C90" w:rsidP="00B635E0">
      <w:r>
        <w:lastRenderedPageBreak/>
        <w:t>FIGURES</w:t>
      </w:r>
    </w:p>
    <w:p w:rsidR="00B635E0" w:rsidRDefault="00B635E0" w:rsidP="00B635E0">
      <w:r>
        <w:t>Figure 1.</w:t>
      </w:r>
    </w:p>
    <w:p w:rsidR="00B635E0" w:rsidRDefault="007864DF" w:rsidP="00B635E0">
      <w:r>
        <w:rPr>
          <w:noProof/>
          <w:lang w:eastAsia="en-GB"/>
        </w:rPr>
        <w:drawing>
          <wp:inline distT="0" distB="0" distL="0" distR="0" wp14:anchorId="5F4371EC">
            <wp:extent cx="3213100" cy="23171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36" cy="233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5E0" w:rsidRDefault="00B635E0" w:rsidP="00B635E0">
      <w:pPr>
        <w:pStyle w:val="ListParagraph"/>
        <w:rPr>
          <w:noProof/>
          <w:lang w:eastAsia="en-GB"/>
        </w:rPr>
      </w:pPr>
    </w:p>
    <w:p w:rsidR="00B635E0" w:rsidRDefault="00140C90" w:rsidP="00B635E0">
      <w:pPr>
        <w:pStyle w:val="ListParagraph"/>
        <w:ind w:hanging="720"/>
        <w:rPr>
          <w:noProof/>
          <w:lang w:eastAsia="en-GB"/>
        </w:rPr>
      </w:pPr>
      <w:r>
        <w:rPr>
          <w:noProof/>
          <w:lang w:eastAsia="en-GB"/>
        </w:rPr>
        <w:t>Figure 2a. Baseline output for 1-strain model</w:t>
      </w:r>
    </w:p>
    <w:p w:rsidR="00140C90" w:rsidRDefault="00140C90" w:rsidP="00B635E0">
      <w:pPr>
        <w:pStyle w:val="ListParagraph"/>
        <w:ind w:hanging="72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C3D2447" wp14:editId="625253DB">
            <wp:extent cx="3994150" cy="25573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006" cy="25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90" w:rsidRDefault="00140C90" w:rsidP="00B635E0">
      <w:pPr>
        <w:pStyle w:val="ListParagraph"/>
        <w:ind w:hanging="720"/>
        <w:rPr>
          <w:noProof/>
          <w:lang w:eastAsia="en-GB"/>
        </w:rPr>
      </w:pPr>
    </w:p>
    <w:p w:rsidR="00B635E0" w:rsidRDefault="00B635E0" w:rsidP="00B635E0">
      <w:pPr>
        <w:pStyle w:val="ListParagraph"/>
      </w:pPr>
    </w:p>
    <w:p w:rsidR="00B635E0" w:rsidRDefault="00B635E0" w:rsidP="00B635E0">
      <w:pPr>
        <w:pStyle w:val="ListParagraph"/>
      </w:pPr>
    </w:p>
    <w:p w:rsidR="00140C90" w:rsidRDefault="00140C90">
      <w:r>
        <w:br w:type="page"/>
      </w:r>
    </w:p>
    <w:p w:rsidR="00B635E0" w:rsidRDefault="00140C90" w:rsidP="00B635E0">
      <w:pPr>
        <w:pStyle w:val="ListParagraph"/>
        <w:ind w:hanging="720"/>
      </w:pPr>
      <w:r>
        <w:lastRenderedPageBreak/>
        <w:t>Figure 2b. Baseline output for 2-strain model</w:t>
      </w:r>
    </w:p>
    <w:p w:rsidR="00140C90" w:rsidRDefault="00140C90" w:rsidP="00B635E0">
      <w:pPr>
        <w:pStyle w:val="ListParagraph"/>
        <w:ind w:hanging="720"/>
      </w:pPr>
      <w:r>
        <w:rPr>
          <w:noProof/>
          <w:lang w:eastAsia="en-GB"/>
        </w:rPr>
        <w:drawing>
          <wp:inline distT="0" distB="0" distL="0" distR="0">
            <wp:extent cx="4451350" cy="3610989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872" cy="36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E0" w:rsidRDefault="00B635E0" w:rsidP="00B635E0">
      <w:pPr>
        <w:pStyle w:val="ListParagraph"/>
      </w:pPr>
    </w:p>
    <w:p w:rsidR="00B635E0" w:rsidRDefault="00B635E0" w:rsidP="00B635E0">
      <w:pPr>
        <w:pStyle w:val="ListParagraph"/>
      </w:pPr>
    </w:p>
    <w:p w:rsidR="000267D1" w:rsidRDefault="000267D1">
      <w:r>
        <w:br w:type="page"/>
      </w:r>
    </w:p>
    <w:p w:rsidR="00B635E0" w:rsidRPr="00A85A93" w:rsidRDefault="000267D1" w:rsidP="000267D1">
      <w:r>
        <w:lastRenderedPageBreak/>
        <w:t>Figure 3. FAST analysis for total hospitalisations for t=0 to t=180</w:t>
      </w:r>
      <w:r w:rsidR="008120B3">
        <w:t xml:space="preserve">. </w:t>
      </w:r>
      <w:ins w:id="0" w:author="VAN BUNNIK Bram" w:date="2021-12-01T08:33:00Z">
        <w:r w:rsidR="008120B3">
          <w:t xml:space="preserve">I2_0: initial value of proportion infected with strain 2; R0_2: R0 of strain 2; </w:t>
        </w:r>
      </w:ins>
      <w:ins w:id="1" w:author="VAN BUNNIK Bram" w:date="2021-12-01T08:34:00Z">
        <w:r w:rsidR="008120B3">
          <w:t xml:space="preserve">IHR4: IHR for I2(S); IHR2: </w:t>
        </w:r>
      </w:ins>
      <w:ins w:id="2" w:author="VAN BUNNIK Bram" w:date="2021-12-01T08:35:00Z">
        <w:r w:rsidR="008120B3">
          <w:t xml:space="preserve">IHR for </w:t>
        </w:r>
        <w:proofErr w:type="gramStart"/>
        <w:r w:rsidR="008120B3">
          <w:t>I2(</w:t>
        </w:r>
        <w:proofErr w:type="gramEnd"/>
        <w:r w:rsidR="008120B3">
          <w:t xml:space="preserve">V); </w:t>
        </w:r>
        <w:proofErr w:type="spellStart"/>
        <w:r w:rsidR="008120B3">
          <w:t>vr</w:t>
        </w:r>
        <w:proofErr w:type="spellEnd"/>
        <w:r w:rsidR="008120B3">
          <w:t>: vaccination rate; eff2:</w:t>
        </w:r>
      </w:ins>
      <w:ins w:id="3" w:author="VAN BUNNIK Bram" w:date="2021-12-01T08:36:00Z">
        <w:r w:rsidR="008120B3">
          <w:t xml:space="preserve"> efficacy of booster against strain 2.</w:t>
        </w:r>
      </w:ins>
      <w:bookmarkStart w:id="4" w:name="_GoBack"/>
      <w:bookmarkEnd w:id="4"/>
    </w:p>
    <w:p w:rsidR="007B7BDD" w:rsidRPr="007B7BDD" w:rsidRDefault="000267D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938435" cy="355663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87" cy="35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DD" w:rsidRPr="007B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7DF"/>
    <w:multiLevelType w:val="hybridMultilevel"/>
    <w:tmpl w:val="24E0FD74"/>
    <w:lvl w:ilvl="0" w:tplc="80720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2389"/>
    <w:multiLevelType w:val="hybridMultilevel"/>
    <w:tmpl w:val="EE5CD97E"/>
    <w:lvl w:ilvl="0" w:tplc="4CF61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 BUNNIK Bram">
    <w15:presenceInfo w15:providerId="AD" w15:userId="S-1-5-21-861567501-1417001333-682003330-466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DD"/>
    <w:rsid w:val="000267D1"/>
    <w:rsid w:val="00030D5B"/>
    <w:rsid w:val="00140C90"/>
    <w:rsid w:val="004872F6"/>
    <w:rsid w:val="00672E0C"/>
    <w:rsid w:val="006A4B97"/>
    <w:rsid w:val="0075338F"/>
    <w:rsid w:val="007864DF"/>
    <w:rsid w:val="007B7BDD"/>
    <w:rsid w:val="008120B3"/>
    <w:rsid w:val="00825509"/>
    <w:rsid w:val="00A24EA3"/>
    <w:rsid w:val="00AD2189"/>
    <w:rsid w:val="00B635E0"/>
    <w:rsid w:val="00BC48F3"/>
    <w:rsid w:val="00C53513"/>
    <w:rsid w:val="00C740E3"/>
    <w:rsid w:val="00CA1663"/>
    <w:rsid w:val="00CC6248"/>
    <w:rsid w:val="00CF144B"/>
    <w:rsid w:val="00E2309C"/>
    <w:rsid w:val="00F0233B"/>
    <w:rsid w:val="00F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3116"/>
  <w15:chartTrackingRefBased/>
  <w15:docId w15:val="{94953E82-D950-4FAB-B67A-D94C1EC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WOOLHOUSE Mark</dc:creator>
  <cp:keywords/>
  <dc:description/>
  <cp:lastModifiedBy>VAN BUNNIK Bram</cp:lastModifiedBy>
  <cp:revision>2</cp:revision>
  <dcterms:created xsi:type="dcterms:W3CDTF">2021-12-01T08:36:00Z</dcterms:created>
  <dcterms:modified xsi:type="dcterms:W3CDTF">2021-12-01T08:36:00Z</dcterms:modified>
</cp:coreProperties>
</file>